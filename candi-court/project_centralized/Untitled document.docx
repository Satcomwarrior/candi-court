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2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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3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**To:**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Horizon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Retail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Construction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4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5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Tanya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Moore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|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tanyam@horizonretail.com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6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7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**Date:**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06/30/2024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8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9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**Project:**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H&amp;R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Block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45708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A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B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**Subject:**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EIFS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Infill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3238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Northeast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45th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St,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Seattle,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WA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98105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C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D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Dear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Tanya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Moore,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E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F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Mudd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Monkies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Inc.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pleased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to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provide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you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with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following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proposal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based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site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assessment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from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june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28th.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0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1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Base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proposal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EIFS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infill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patch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removed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door.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2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3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Panels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with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large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cracks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will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reinforced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with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fiberglass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mesh.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project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located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3238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Northeast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45th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St,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Seattle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WA.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4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5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Per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site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walk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will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addressing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infill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area.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(Unless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instructed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otherwise)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building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will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skimmed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with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acrylic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base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coat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entirety.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Panels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with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large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cracks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will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reinforced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with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fiberglass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mesh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embedded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into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base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coat.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building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will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textured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texture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color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owners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choice,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TBD.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demolition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repairs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to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demo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areas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will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based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time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material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basis.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Bag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heat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during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winter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hours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will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time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material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basis.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6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7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Pricing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based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estimated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cost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$7,090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EIFS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infill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patch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removed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door.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8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9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**INCLUSIONS**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A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B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Coordinate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all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work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directly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with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you.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C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D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Provide/Install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base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coat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E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F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Select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panels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Re-skim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with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re-enforced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mesh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0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1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Synthetic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finish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to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match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2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3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Daily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clean-up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(broom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clean).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4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5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Site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coordination.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6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7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Supervision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management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8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9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**ASSUMPTIONS/CLARIFICATIONS**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A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B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Labor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based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normal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business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hours,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Monday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-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Friday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7am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-4pm.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C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D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It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our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assumption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that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finish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texture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to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completed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to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match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existing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E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F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It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expected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that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clear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schedule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will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laid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out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agreed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based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schedule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expectations.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0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1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It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expected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dumpster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will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provided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compensation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removal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garbage.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(If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demo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extensive)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expected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job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will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fenced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secured.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2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3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**EXCLUSIONS**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4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5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Washington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State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Sales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Tax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6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7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Paint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8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9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Building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Permit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A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B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Structural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engineering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upgrades,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necessary.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C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D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Building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modifications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that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may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required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local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officials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code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compliance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upgrades.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E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F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Security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fencing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exterior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scaffolding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0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1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Caulking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2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3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Unforeseen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existing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conditions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4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5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Allowance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hidden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conditions,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except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noted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above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6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7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**FINANCIAL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SUMMARY**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8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9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|</w:t>
        </w:r>
        <w:r w:rsidDel="00000000" w:rsidR="00000000" w:rsidRPr="00000000">
          <w:rPr>
            <w:rtl w:val="0"/>
          </w:rPr>
          <w:t xml:space="preserve">                                                        </w:t>
        </w:r>
        <w:r w:rsidDel="00000000" w:rsidR="00000000" w:rsidRPr="00000000">
          <w:rPr>
            <w:rtl w:val="0"/>
          </w:rPr>
          <w:t xml:space="preserve">|</w:t>
        </w:r>
        <w:r w:rsidDel="00000000" w:rsidR="00000000" w:rsidRPr="00000000">
          <w:rPr>
            <w:rtl w:val="0"/>
          </w:rPr>
          <w:t xml:space="preserve">           </w:t>
        </w:r>
        <w:r w:rsidDel="00000000" w:rsidR="00000000" w:rsidRPr="00000000">
          <w:rPr>
            <w:rtl w:val="0"/>
          </w:rPr>
          <w:t xml:space="preserve">|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A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|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:-----------------------------------------------------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|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:--------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|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B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|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50%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down-payment</w:t>
        </w:r>
        <w:r w:rsidDel="00000000" w:rsidR="00000000" w:rsidRPr="00000000">
          <w:rPr>
            <w:rtl w:val="0"/>
          </w:rPr>
          <w:t xml:space="preserve">  </w:t>
        </w:r>
        <w:r w:rsidDel="00000000" w:rsidR="00000000" w:rsidRPr="00000000">
          <w:rPr>
            <w:rtl w:val="0"/>
          </w:rPr>
          <w:t xml:space="preserve">@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$3,545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progressive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billing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remainder.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|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$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+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WSST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|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C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|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Total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$7,090</w:t>
        </w:r>
        <w:r w:rsidDel="00000000" w:rsidR="00000000" w:rsidRPr="00000000">
          <w:rPr>
            <w:rtl w:val="0"/>
          </w:rPr>
          <w:t xml:space="preserve">                                           </w:t>
        </w:r>
        <w:r w:rsidDel="00000000" w:rsidR="00000000" w:rsidRPr="00000000">
          <w:rPr>
            <w:rtl w:val="0"/>
          </w:rPr>
          <w:t xml:space="preserve">|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$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+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WSST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|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D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E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Thank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you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again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opportunity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to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provide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you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with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this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proposal.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F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0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Mudd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Monkies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Inc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prides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ourselves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building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up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local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economy.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All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products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materials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are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from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Pacific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Northwest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Region.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you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should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have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questions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should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require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further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information,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please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don’t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hesitate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to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contact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@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(206)226-2085.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Thank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you,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1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2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William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Miller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3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4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|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Acceptance:</w:t>
        </w:r>
        <w:r w:rsidDel="00000000" w:rsidR="00000000" w:rsidRPr="00000000">
          <w:rPr>
            <w:rtl w:val="0"/>
          </w:rPr>
          <w:t xml:space="preserve">  </w:t>
        </w:r>
        <w:r w:rsidDel="00000000" w:rsidR="00000000" w:rsidRPr="00000000">
          <w:rPr>
            <w:rtl w:val="0"/>
          </w:rPr>
          <w:t xml:space="preserve">I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agree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to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terms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hereof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acceptance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this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agreement.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|</w:t>
        </w:r>
        <w:r w:rsidDel="00000000" w:rsidR="00000000" w:rsidRPr="00000000">
          <w:rPr>
            <w:rtl w:val="0"/>
          </w:rPr>
          <w:t xml:space="preserve">             </w:t>
        </w:r>
        <w:r w:rsidDel="00000000" w:rsidR="00000000" w:rsidRPr="00000000">
          <w:rPr>
            <w:rtl w:val="0"/>
          </w:rPr>
          <w:t xml:space="preserve">|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5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|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:-----------------------------------------------------------------------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|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:----------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|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6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|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Purchaser</w:t>
        </w:r>
        <w:r w:rsidDel="00000000" w:rsidR="00000000" w:rsidRPr="00000000">
          <w:rPr>
            <w:rtl w:val="0"/>
          </w:rPr>
          <w:t xml:space="preserve">                                                                </w:t>
        </w:r>
        <w:r w:rsidDel="00000000" w:rsidR="00000000" w:rsidRPr="00000000">
          <w:rPr>
            <w:rtl w:val="0"/>
          </w:rPr>
          <w:t xml:space="preserve">|</w:t>
        </w:r>
        <w:r w:rsidDel="00000000" w:rsidR="00000000" w:rsidRPr="00000000">
          <w:rPr>
            <w:rtl w:val="0"/>
          </w:rPr>
          <w:t xml:space="preserve">             </w:t>
        </w:r>
        <w:r w:rsidDel="00000000" w:rsidR="00000000" w:rsidRPr="00000000">
          <w:rPr>
            <w:rtl w:val="0"/>
          </w:rPr>
          <w:t xml:space="preserve">|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7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|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By</w:t>
        </w:r>
        <w:r w:rsidDel="00000000" w:rsidR="00000000" w:rsidRPr="00000000">
          <w:rPr>
            <w:rtl w:val="0"/>
          </w:rPr>
          <w:t xml:space="preserve">                                                                       </w:t>
        </w:r>
        <w:r w:rsidDel="00000000" w:rsidR="00000000" w:rsidRPr="00000000">
          <w:rPr>
            <w:rtl w:val="0"/>
          </w:rPr>
          <w:t xml:space="preserve">|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,Date</w:t>
        </w:r>
        <w:r w:rsidDel="00000000" w:rsidR="00000000" w:rsidRPr="00000000">
          <w:rPr>
            <w:rtl w:val="0"/>
          </w:rPr>
          <w:t xml:space="preserve">      </w:t>
        </w:r>
        <w:r w:rsidDel="00000000" w:rsidR="00000000" w:rsidRPr="00000000">
          <w:rPr>
            <w:rtl w:val="0"/>
          </w:rPr>
          <w:t xml:space="preserve">|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8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9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**TERMS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CONDITIONS/CONSTRUCTION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SERVICES**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A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B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Acceptance</w:t>
        </w:r>
        <w:r w:rsidDel="00000000" w:rsidR="00000000" w:rsidRPr="00000000">
          <w:rPr>
            <w:rtl w:val="0"/>
          </w:rPr>
          <w:t xml:space="preserve">   </w:t>
        </w:r>
        <w:r w:rsidDel="00000000" w:rsidR="00000000" w:rsidRPr="00000000">
          <w:rPr>
            <w:rtl w:val="0"/>
          </w:rPr>
          <w:t xml:space="preserve">By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authorizing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Mudd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Monkies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Inc.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to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provide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construction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services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contemplated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this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Agreement,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Customer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agrees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to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terms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conditions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herein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stated.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C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D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Scope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Obligations</w:t>
        </w:r>
        <w:r w:rsidDel="00000000" w:rsidR="00000000" w:rsidRPr="00000000">
          <w:rPr>
            <w:rtl w:val="0"/>
          </w:rPr>
          <w:t xml:space="preserve">   </w:t>
        </w:r>
        <w:r w:rsidDel="00000000" w:rsidR="00000000" w:rsidRPr="00000000">
          <w:rPr>
            <w:rtl w:val="0"/>
          </w:rPr>
          <w:t xml:space="preserve">Mudd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Monkies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Inc.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shall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provide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construction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service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when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contracted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for,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pursuant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to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attached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proposal,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purchase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order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estimate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which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these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terms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conditions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are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part.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Obligations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Customer</w:t>
        </w:r>
        <w:r w:rsidDel="00000000" w:rsidR="00000000" w:rsidRPr="00000000">
          <w:rPr>
            <w:rtl w:val="0"/>
          </w:rPr>
          <w:t xml:space="preserve">   </w:t>
        </w:r>
        <w:r w:rsidDel="00000000" w:rsidR="00000000" w:rsidRPr="00000000">
          <w:rPr>
            <w:rtl w:val="0"/>
          </w:rPr>
          <w:t xml:space="preserve">Customer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shall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extend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all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reasonable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cooperation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requested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terms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personnel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access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to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premises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where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work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to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performed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promptly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providing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information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requested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contractor,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shall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promptly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notify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Mudd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Monkies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Inc.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upon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observation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unusual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unsafe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condition.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Service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Availability</w:t>
        </w:r>
        <w:r w:rsidDel="00000000" w:rsidR="00000000" w:rsidRPr="00000000">
          <w:rPr>
            <w:rtl w:val="0"/>
          </w:rPr>
          <w:t xml:space="preserve">   </w:t>
        </w:r>
        <w:r w:rsidDel="00000000" w:rsidR="00000000" w:rsidRPr="00000000">
          <w:rPr>
            <w:rtl w:val="0"/>
          </w:rPr>
          <w:t xml:space="preserve">Mudd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Monkies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Inc.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agrees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to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provide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construction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service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during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normal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business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hours,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i.e.,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6:00am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to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5:30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pm,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Monday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through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Friday,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holidays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excepted.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Agreed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upon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changes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are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hourly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rate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terms,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including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vehicle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charges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special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assessments,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effect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Mudd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Monkies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Inc.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E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F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Charges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Terms</w:t>
        </w:r>
        <w:r w:rsidDel="00000000" w:rsidR="00000000" w:rsidRPr="00000000">
          <w:rPr>
            <w:rtl w:val="0"/>
          </w:rPr>
          <w:t xml:space="preserve">   </w:t>
        </w:r>
        <w:r w:rsidDel="00000000" w:rsidR="00000000" w:rsidRPr="00000000">
          <w:rPr>
            <w:rtl w:val="0"/>
          </w:rPr>
          <w:t xml:space="preserve">Payment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due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within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30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days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invoice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date.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balance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due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after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30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days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shall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bear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interest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maximum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legal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rate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permitted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from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invoice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date.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Taxes</w:t>
        </w:r>
        <w:r w:rsidDel="00000000" w:rsidR="00000000" w:rsidRPr="00000000">
          <w:rPr>
            <w:rtl w:val="0"/>
          </w:rPr>
          <w:t xml:space="preserve">   </w:t>
        </w:r>
        <w:r w:rsidDel="00000000" w:rsidR="00000000" w:rsidRPr="00000000">
          <w:rPr>
            <w:rtl w:val="0"/>
          </w:rPr>
          <w:t xml:space="preserve">There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will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added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to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all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charges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amount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present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future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taxes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other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governmental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charges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now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hereafter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imposed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existing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future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laws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with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respect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to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services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rendered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materials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supplied.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Limitation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Liability</w:t>
        </w:r>
        <w:r w:rsidDel="00000000" w:rsidR="00000000" w:rsidRPr="00000000">
          <w:rPr>
            <w:rtl w:val="0"/>
          </w:rPr>
          <w:t xml:space="preserve">   </w:t>
        </w:r>
        <w:r w:rsidDel="00000000" w:rsidR="00000000" w:rsidRPr="00000000">
          <w:rPr>
            <w:rtl w:val="0"/>
          </w:rPr>
          <w:t xml:space="preserve">MUDD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MONKIES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INC.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SHALL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NOT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LIABLE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TO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CUSTOMER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INDIRECT,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INCIDENTAL,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CONSEQUENTAL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PUNITIVE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DAMAGES,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INCLUDING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LOSS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PROFIT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GOODWILL,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RESULT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MATTER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ARISING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OUT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RELATING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TO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CONSTRUCTION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SERVICES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PROVIDED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UNDER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THIS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AGREEMENT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AND/OR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ITS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SUBJECT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MATTER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WHETHER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SUCH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LIABILITY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ASSERTED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BASIS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CONTRACT,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TORT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OTHERWISE,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EVEN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ADVISED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POSSIBILITY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SUCH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DAMAGES.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customer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agrees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that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Mudd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Monkies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Inc.'s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liability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thereunder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damage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shall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not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exceed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amount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paid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construction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services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only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such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damage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result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Mudd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Monkies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Inc.'s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negligence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willful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misconduct.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To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fullest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extent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permitted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law,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Owner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shall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indemnify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hold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harmless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Contractor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its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agents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employees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from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claims,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damages,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losses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expenses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including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attorney’s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fees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to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extent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caused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negligent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acts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omissions,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willful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misconduct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Owner.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Unless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stated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writing,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MUDD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MONKIES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INC.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DOES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NOT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MAKE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EXPRESS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IMPLIED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WARRANTIES,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INCLUDING,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BUT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NOT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LIMITED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TO,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IMPLIED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WARRANTIES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MERCHANTABILITY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FITNESS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PARTICULAR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PURPOSE.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Mudd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Monkies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Inc.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shall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not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responsible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liable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loss,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damages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delay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furnishing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materials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failure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to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perform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services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when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caused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fire,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interruption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utility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services,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flood,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acts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civil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military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authorities,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insurrection,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terrorist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act,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riot,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civil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disorder,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labor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disturbances,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other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cause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which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unavoidable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beyond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its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control.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Contractor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delayed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act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neglect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Owner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separate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Contractor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employed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Owner,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time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completion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shall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extended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necessary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extension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time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to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compete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work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does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not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preclude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recovery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damages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delay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Contractor.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Default</w:t>
        </w:r>
        <w:r w:rsidDel="00000000" w:rsidR="00000000" w:rsidRPr="00000000">
          <w:rPr>
            <w:rtl w:val="0"/>
          </w:rPr>
          <w:t xml:space="preserve">   </w:t>
        </w:r>
        <w:r w:rsidDel="00000000" w:rsidR="00000000" w:rsidRPr="00000000">
          <w:rPr>
            <w:rtl w:val="0"/>
          </w:rPr>
          <w:t xml:space="preserve">If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Customer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does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not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pay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amount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due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thereunder,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breaches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terms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this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Agreement,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Mudd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Monkies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Inc.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may,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addition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to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other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legal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remedies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may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have,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including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right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to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file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lien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under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state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law,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suspend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work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until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payment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made.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Term</w:t>
        </w:r>
        <w:r w:rsidDel="00000000" w:rsidR="00000000" w:rsidRPr="00000000">
          <w:rPr>
            <w:rtl w:val="0"/>
          </w:rPr>
          <w:t xml:space="preserve">   </w:t>
        </w:r>
        <w:r w:rsidDel="00000000" w:rsidR="00000000" w:rsidRPr="00000000">
          <w:rPr>
            <w:rtl w:val="0"/>
          </w:rPr>
          <w:t xml:space="preserve">Prices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will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subject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to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periodic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changes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due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to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change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labor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material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rates.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General</w:t>
        </w:r>
        <w:r w:rsidDel="00000000" w:rsidR="00000000" w:rsidRPr="00000000">
          <w:rPr>
            <w:rtl w:val="0"/>
          </w:rPr>
          <w:t xml:space="preserve">   </w:t>
        </w:r>
        <w:r w:rsidDel="00000000" w:rsidR="00000000" w:rsidRPr="00000000">
          <w:rPr>
            <w:rtl w:val="0"/>
          </w:rPr>
          <w:t xml:space="preserve">Either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party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may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terminate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this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Agreement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time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failure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other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to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comply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with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its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terms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conditions,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but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termination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shall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not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relieve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Owner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duty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to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pay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work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performed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Contractor.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Customer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represents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that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has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authority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to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enter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into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this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Agreement.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Owner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warrants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that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to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best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its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knowledge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there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are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no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unsafe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conditions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hazardous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materials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substances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on,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around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affecting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area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where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work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to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performed.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This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Agreement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shall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governed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laws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State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where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work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was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done.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event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party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shall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bring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suit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action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against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other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relief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arising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out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this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Agreement,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prevailing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party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shall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have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recover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against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other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party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all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court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costs,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disbursements,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reasonable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attorney's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fee.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Customer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consents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to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agrees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to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jurisdiction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venue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proceeding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District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Superior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Court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State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Washington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King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County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Mudd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Monkies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Inc's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election.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Making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final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payment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shall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constitute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waiver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claims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Owner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except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those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arising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from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claims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third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parties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arising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out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contract,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failure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work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to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comply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with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requirements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this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contract,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manufacturer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warranties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passed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to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Owner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Contractor.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Owner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Contractor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shall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commence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all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claims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causes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action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against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other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whether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contract,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tort,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breach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warranty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otherwise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arising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out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related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to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this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contract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within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365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days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following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Contractor’s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completion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work.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Publicity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Promotion.</w:t>
        </w:r>
        <w:r w:rsidDel="00000000" w:rsidR="00000000" w:rsidRPr="00000000">
          <w:rPr>
            <w:rtl w:val="0"/>
          </w:rPr>
          <w:t xml:space="preserve">   </w:t>
        </w:r>
        <w:r w:rsidDel="00000000" w:rsidR="00000000" w:rsidRPr="00000000">
          <w:rPr>
            <w:rtl w:val="0"/>
          </w:rPr>
          <w:t xml:space="preserve">Customer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Mudd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Monkies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Inc.,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(MM)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agree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that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MM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entitled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rights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publicity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promotion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with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respect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to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work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completed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MM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under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this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Agreement,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including,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but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no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way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limited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to,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photographs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written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graphical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depictions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work,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project,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product.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MM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may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exercise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such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rights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publicity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promotion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way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deems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appropriate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marketing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other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promotional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purposes.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MM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shall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retain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exclusive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ownership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intellectual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property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rights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that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may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result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from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such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publicity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promotion,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including,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but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no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way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limited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to,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copyright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trademark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protection.</w:t>
        </w:r>
        <w:r w:rsidDel="00000000" w:rsidR="00000000" w:rsidRPr="00000000">
          <w:rPr>
            <w:rtl w:val="0"/>
          </w:rPr>
          <w:t xml:space="preserve">   </w:t>
        </w:r>
        <w:r w:rsidDel="00000000" w:rsidR="00000000" w:rsidRPr="00000000">
          <w:rPr>
            <w:rtl w:val="0"/>
          </w:rPr>
          <w:t xml:space="preserve">Photographs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other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graphical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depictions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non-MM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personnel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will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only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used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with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written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consent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Customer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individual.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Furthermore,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Customer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agrees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to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use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their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name/logo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MM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furtherance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MM’s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rights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of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publicity.</w:t>
        </w:r>
        <w:r w:rsidDel="00000000" w:rsidR="00000000" w:rsidRPr="00000000">
          <w:rPr>
            <w:rtl w:val="0"/>
          </w:rPr>
          <w:t xml:space="preserve">   </w:t>
        </w:r>
        <w:r w:rsidDel="00000000" w:rsidR="00000000" w:rsidRPr="00000000">
          <w:rPr>
            <w:rtl w:val="0"/>
          </w:rPr>
          <w:t xml:space="preserve">Any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press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release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will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mutually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agreed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upon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(form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content)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both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parties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prior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to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its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release.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Any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notice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required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this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Agreement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shall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deemed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received,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delivered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in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person,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facsimile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or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sent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by</w:t>
        </w:r>
        <w:r w:rsidDel="00000000" w:rsidR="00000000" w:rsidRPr="00000000">
          <w:rPr>
            <w:rtl w:val="0"/>
          </w:rPr>
          <w:t xml:space="preserve"> </w:t>
        </w:r>
        <w:r w:rsidDel="00000000" w:rsidR="00000000" w:rsidRPr="00000000">
          <w:rPr>
            <w:rtl w:val="0"/>
          </w:rPr>
          <w:t xml:space="preserve">mail.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0">
      <w:pPr>
        <w:rPr>
          <w:ins w:author="William Miller" w:id="0" w:date="2025-04-01T09:14:20Z"/>
        </w:rPr>
      </w:pPr>
      <w:ins w:author="William Miller" w:id="0" w:date="2025-04-01T09:14:20Z">
        <w:r w:rsidDel="00000000" w:rsidR="00000000" w:rsidRPr="00000000">
          <w:rPr>
            <w:rtl w:val="0"/>
          </w:rPr>
          <w:t xml:space="preserve">Sources and related content </w:t>
        </w:r>
      </w:ins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